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D9D57" w14:textId="697FE039" w:rsidR="00737A72" w:rsidRPr="00A3680A" w:rsidRDefault="00200FA4" w:rsidP="00977C4A">
      <w:pPr>
        <w:ind w:left="720" w:hanging="720"/>
        <w:rPr>
          <w:szCs w:val="22"/>
        </w:rPr>
      </w:pPr>
      <w:r>
        <w:rPr>
          <w:szCs w:val="22"/>
        </w:rPr>
        <w:t>A.</w:t>
      </w:r>
      <w:r>
        <w:rPr>
          <w:szCs w:val="22"/>
        </w:rPr>
        <w:tab/>
      </w:r>
      <w:r w:rsidR="00737A72">
        <w:rPr>
          <w:szCs w:val="22"/>
        </w:rPr>
        <w:t>Opdrachtgever</w:t>
      </w:r>
      <w:r w:rsidR="00737A72" w:rsidRPr="00A3680A">
        <w:rPr>
          <w:szCs w:val="22"/>
        </w:rPr>
        <w:t xml:space="preserve"> ten behoeve van </w:t>
      </w:r>
      <w:ins w:id="0" w:author="hofj" w:date="2017-11-14T10:56:00Z">
        <w:r w:rsidR="000F7DF6">
          <w:rPr>
            <w:szCs w:val="22"/>
          </w:rPr>
          <w:t>de advisering en/of ontwikkeling van software</w:t>
        </w:r>
      </w:ins>
      <w:ins w:id="1" w:author="hofj" w:date="2017-11-14T10:57:00Z">
        <w:r w:rsidR="000F7DF6">
          <w:rPr>
            <w:szCs w:val="22"/>
          </w:rPr>
          <w:t xml:space="preserve"> de expertise van </w:t>
        </w:r>
      </w:ins>
      <w:r w:rsidR="000241C6">
        <w:rPr>
          <w:szCs w:val="22"/>
        </w:rPr>
        <w:t>ABC</w:t>
      </w:r>
      <w:ins w:id="2" w:author="hofj" w:date="2017-11-14T10:56:00Z">
        <w:r w:rsidR="000F7DF6">
          <w:rPr>
            <w:szCs w:val="22"/>
          </w:rPr>
          <w:t xml:space="preserve"> </w:t>
        </w:r>
      </w:ins>
      <w:r w:rsidR="00737A72" w:rsidRPr="00A3680A">
        <w:rPr>
          <w:szCs w:val="22"/>
        </w:rPr>
        <w:t>wil inzetten;</w:t>
      </w:r>
    </w:p>
    <w:p w14:paraId="06A9EA6D" w14:textId="77777777" w:rsidR="00200FA4" w:rsidRDefault="00200FA4" w:rsidP="00200FA4">
      <w:pPr>
        <w:rPr>
          <w:szCs w:val="22"/>
        </w:rPr>
      </w:pPr>
    </w:p>
    <w:sectPr w:rsidR="00200FA4" w:rsidSect="000241C6">
      <w:pgSz w:w="11907" w:h="16840" w:code="9"/>
      <w:pgMar w:top="2268" w:right="1275" w:bottom="1440" w:left="1440" w:header="510" w:footer="39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4B510" w14:textId="77777777" w:rsidR="00B24D83" w:rsidRDefault="00B24D83">
      <w:r>
        <w:separator/>
      </w:r>
    </w:p>
  </w:endnote>
  <w:endnote w:type="continuationSeparator" w:id="0">
    <w:p w14:paraId="7A2E5E07" w14:textId="77777777" w:rsidR="00B24D83" w:rsidRDefault="00B24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56EA8" w14:textId="77777777" w:rsidR="00B24D83" w:rsidRDefault="00B24D83">
      <w:r>
        <w:separator/>
      </w:r>
    </w:p>
  </w:footnote>
  <w:footnote w:type="continuationSeparator" w:id="0">
    <w:p w14:paraId="3C2994F4" w14:textId="77777777" w:rsidR="00B24D83" w:rsidRDefault="00B24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5pt;height:13.15pt" o:bullet="t">
        <v:imagedata r:id="rId1" o:title="IPROFS Bullet"/>
      </v:shape>
    </w:pict>
  </w:numPicBullet>
  <w:abstractNum w:abstractNumId="0" w15:restartNumberingAfterBreak="0">
    <w:nsid w:val="FFFFFFFB"/>
    <w:multiLevelType w:val="multilevel"/>
    <w:tmpl w:val="DC60E7D8"/>
    <w:lvl w:ilvl="0">
      <w:start w:val="1"/>
      <w:numFmt w:val="decimal"/>
      <w:pStyle w:val="Heading1"/>
      <w:lvlText w:val="%1."/>
      <w:legacy w:legacy="1" w:legacySpace="0" w:legacyIndent="708"/>
      <w:lvlJc w:val="left"/>
      <w:pPr>
        <w:ind w:left="709" w:hanging="708"/>
      </w:pPr>
      <w:rPr>
        <w:i w:val="0"/>
        <w:sz w:val="22"/>
        <w:szCs w:val="22"/>
      </w:rPr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709" w:hanging="708"/>
      </w:pPr>
      <w:rPr>
        <w:color w:val="FF0000"/>
        <w:lang w:val="nl-NL"/>
      </w:r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709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0000004"/>
    <w:multiLevelType w:val="singleLevel"/>
    <w:tmpl w:val="00000004"/>
    <w:name w:val="WW8Num14"/>
    <w:lvl w:ilvl="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/>
      </w:rPr>
    </w:lvl>
  </w:abstractNum>
  <w:abstractNum w:abstractNumId="2" w15:restartNumberingAfterBreak="0">
    <w:nsid w:val="0000000D"/>
    <w:multiLevelType w:val="singleLevel"/>
    <w:tmpl w:val="0000000D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1EC1158B"/>
    <w:multiLevelType w:val="singleLevel"/>
    <w:tmpl w:val="52B673AE"/>
    <w:lvl w:ilvl="0">
      <w:start w:val="1"/>
      <w:numFmt w:val="bullet"/>
      <w:pStyle w:val="Da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3752D87"/>
    <w:multiLevelType w:val="hybridMultilevel"/>
    <w:tmpl w:val="A016E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D34B52"/>
    <w:multiLevelType w:val="hybridMultilevel"/>
    <w:tmpl w:val="A03A7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2C3A84"/>
    <w:multiLevelType w:val="hybridMultilevel"/>
    <w:tmpl w:val="4530A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3A7C01"/>
    <w:multiLevelType w:val="hybridMultilevel"/>
    <w:tmpl w:val="7A3A6C3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20DEE"/>
    <w:multiLevelType w:val="hybridMultilevel"/>
    <w:tmpl w:val="5154618A"/>
    <w:lvl w:ilvl="0" w:tplc="04130015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0A54CE1"/>
    <w:multiLevelType w:val="hybridMultilevel"/>
    <w:tmpl w:val="7E0E5B0C"/>
    <w:lvl w:ilvl="0" w:tplc="9CF4E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C50D528">
      <w:start w:val="1"/>
      <w:numFmt w:val="bullet"/>
      <w:pStyle w:val="Opmaakprofiel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B22B6"/>
    <w:multiLevelType w:val="hybridMultilevel"/>
    <w:tmpl w:val="324AC98E"/>
    <w:lvl w:ilvl="0" w:tplc="D7B03018">
      <w:numFmt w:val="bullet"/>
      <w:pStyle w:val="BodyTextInden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548DD4"/>
        <w:sz w:val="2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0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9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2E"/>
    <w:rsid w:val="000241C6"/>
    <w:rsid w:val="00026485"/>
    <w:rsid w:val="00037CBB"/>
    <w:rsid w:val="00061A39"/>
    <w:rsid w:val="000806C8"/>
    <w:rsid w:val="00082367"/>
    <w:rsid w:val="0008625D"/>
    <w:rsid w:val="00097A3D"/>
    <w:rsid w:val="000A77EE"/>
    <w:rsid w:val="000B6EC0"/>
    <w:rsid w:val="000C7181"/>
    <w:rsid w:val="000E092B"/>
    <w:rsid w:val="000E4914"/>
    <w:rsid w:val="000F544D"/>
    <w:rsid w:val="000F7543"/>
    <w:rsid w:val="000F7DF6"/>
    <w:rsid w:val="001013A7"/>
    <w:rsid w:val="0010601E"/>
    <w:rsid w:val="00115722"/>
    <w:rsid w:val="001204EA"/>
    <w:rsid w:val="00121B83"/>
    <w:rsid w:val="00121B8D"/>
    <w:rsid w:val="00121CD6"/>
    <w:rsid w:val="00123714"/>
    <w:rsid w:val="00131A99"/>
    <w:rsid w:val="001330BC"/>
    <w:rsid w:val="00142AC5"/>
    <w:rsid w:val="0015182E"/>
    <w:rsid w:val="001558DB"/>
    <w:rsid w:val="00156EB0"/>
    <w:rsid w:val="00161BD7"/>
    <w:rsid w:val="00165741"/>
    <w:rsid w:val="00175D9E"/>
    <w:rsid w:val="00177C55"/>
    <w:rsid w:val="00184C83"/>
    <w:rsid w:val="001867FA"/>
    <w:rsid w:val="001946B2"/>
    <w:rsid w:val="00195F36"/>
    <w:rsid w:val="001B0080"/>
    <w:rsid w:val="001B46C1"/>
    <w:rsid w:val="001D7B2C"/>
    <w:rsid w:val="001F4F76"/>
    <w:rsid w:val="001F7DB8"/>
    <w:rsid w:val="00200FA4"/>
    <w:rsid w:val="002074FE"/>
    <w:rsid w:val="0022466B"/>
    <w:rsid w:val="00233496"/>
    <w:rsid w:val="00244D30"/>
    <w:rsid w:val="00254FD2"/>
    <w:rsid w:val="002618FD"/>
    <w:rsid w:val="00262C79"/>
    <w:rsid w:val="00270EC4"/>
    <w:rsid w:val="00271F83"/>
    <w:rsid w:val="00274BB9"/>
    <w:rsid w:val="00284055"/>
    <w:rsid w:val="00290A7F"/>
    <w:rsid w:val="002A119B"/>
    <w:rsid w:val="002A3B9C"/>
    <w:rsid w:val="002A53B7"/>
    <w:rsid w:val="002A74DB"/>
    <w:rsid w:val="002B54A9"/>
    <w:rsid w:val="002C0B88"/>
    <w:rsid w:val="002C30B1"/>
    <w:rsid w:val="002E7061"/>
    <w:rsid w:val="002F50D8"/>
    <w:rsid w:val="00307C29"/>
    <w:rsid w:val="00321EF4"/>
    <w:rsid w:val="0032759B"/>
    <w:rsid w:val="00330E16"/>
    <w:rsid w:val="0034513D"/>
    <w:rsid w:val="00361E89"/>
    <w:rsid w:val="00362407"/>
    <w:rsid w:val="0036404E"/>
    <w:rsid w:val="003641C2"/>
    <w:rsid w:val="003665AD"/>
    <w:rsid w:val="00382088"/>
    <w:rsid w:val="003A0D79"/>
    <w:rsid w:val="003A40DA"/>
    <w:rsid w:val="003A76A9"/>
    <w:rsid w:val="003B4358"/>
    <w:rsid w:val="003B60A9"/>
    <w:rsid w:val="003B63AA"/>
    <w:rsid w:val="003C2099"/>
    <w:rsid w:val="003D3999"/>
    <w:rsid w:val="003F1ECA"/>
    <w:rsid w:val="003F5560"/>
    <w:rsid w:val="004101A4"/>
    <w:rsid w:val="004203C3"/>
    <w:rsid w:val="00426317"/>
    <w:rsid w:val="0043349B"/>
    <w:rsid w:val="004421E5"/>
    <w:rsid w:val="00457151"/>
    <w:rsid w:val="0049358B"/>
    <w:rsid w:val="004B2C63"/>
    <w:rsid w:val="004B32F0"/>
    <w:rsid w:val="004B6000"/>
    <w:rsid w:val="004B73E3"/>
    <w:rsid w:val="004C1213"/>
    <w:rsid w:val="004C48FD"/>
    <w:rsid w:val="004D6D6D"/>
    <w:rsid w:val="004E0E62"/>
    <w:rsid w:val="004E4729"/>
    <w:rsid w:val="004E5CDE"/>
    <w:rsid w:val="004F1624"/>
    <w:rsid w:val="004F2647"/>
    <w:rsid w:val="00505DA1"/>
    <w:rsid w:val="00520F01"/>
    <w:rsid w:val="005253DA"/>
    <w:rsid w:val="00531C31"/>
    <w:rsid w:val="005415C3"/>
    <w:rsid w:val="00543641"/>
    <w:rsid w:val="00546806"/>
    <w:rsid w:val="0054773A"/>
    <w:rsid w:val="00550F49"/>
    <w:rsid w:val="00554152"/>
    <w:rsid w:val="005570FA"/>
    <w:rsid w:val="005617CA"/>
    <w:rsid w:val="00576C64"/>
    <w:rsid w:val="005835AE"/>
    <w:rsid w:val="005837B4"/>
    <w:rsid w:val="00584650"/>
    <w:rsid w:val="00585C22"/>
    <w:rsid w:val="0059217F"/>
    <w:rsid w:val="005969FA"/>
    <w:rsid w:val="005A265D"/>
    <w:rsid w:val="005D396E"/>
    <w:rsid w:val="005D57A1"/>
    <w:rsid w:val="005D59E7"/>
    <w:rsid w:val="005D5C26"/>
    <w:rsid w:val="005D7DD2"/>
    <w:rsid w:val="005E3E37"/>
    <w:rsid w:val="00600689"/>
    <w:rsid w:val="00601BD2"/>
    <w:rsid w:val="00602D63"/>
    <w:rsid w:val="00610A6B"/>
    <w:rsid w:val="00610F67"/>
    <w:rsid w:val="00615F12"/>
    <w:rsid w:val="006171B2"/>
    <w:rsid w:val="00623AE7"/>
    <w:rsid w:val="00635AA7"/>
    <w:rsid w:val="00635C4B"/>
    <w:rsid w:val="006416B3"/>
    <w:rsid w:val="006520BB"/>
    <w:rsid w:val="0065484A"/>
    <w:rsid w:val="00664C92"/>
    <w:rsid w:val="00672509"/>
    <w:rsid w:val="00684B80"/>
    <w:rsid w:val="006960C2"/>
    <w:rsid w:val="006972FC"/>
    <w:rsid w:val="006A402A"/>
    <w:rsid w:val="006A42B5"/>
    <w:rsid w:val="006A6BBF"/>
    <w:rsid w:val="006B0E08"/>
    <w:rsid w:val="006B744A"/>
    <w:rsid w:val="006C00BC"/>
    <w:rsid w:val="006C20DE"/>
    <w:rsid w:val="006D2016"/>
    <w:rsid w:val="006D4607"/>
    <w:rsid w:val="006D7FF5"/>
    <w:rsid w:val="006F4FDD"/>
    <w:rsid w:val="007003C5"/>
    <w:rsid w:val="007134A1"/>
    <w:rsid w:val="00737A72"/>
    <w:rsid w:val="00744EC3"/>
    <w:rsid w:val="00753D81"/>
    <w:rsid w:val="00755CC9"/>
    <w:rsid w:val="00757C93"/>
    <w:rsid w:val="00775A64"/>
    <w:rsid w:val="00795CE7"/>
    <w:rsid w:val="007C41C8"/>
    <w:rsid w:val="007D059B"/>
    <w:rsid w:val="007D0A2D"/>
    <w:rsid w:val="007E1B63"/>
    <w:rsid w:val="0080487E"/>
    <w:rsid w:val="00806F29"/>
    <w:rsid w:val="00807D70"/>
    <w:rsid w:val="008119E6"/>
    <w:rsid w:val="008234ED"/>
    <w:rsid w:val="00824175"/>
    <w:rsid w:val="00831114"/>
    <w:rsid w:val="0084535F"/>
    <w:rsid w:val="00854E25"/>
    <w:rsid w:val="00856A82"/>
    <w:rsid w:val="008579C5"/>
    <w:rsid w:val="0087388A"/>
    <w:rsid w:val="00881261"/>
    <w:rsid w:val="00890F1D"/>
    <w:rsid w:val="008A012E"/>
    <w:rsid w:val="008B0AF6"/>
    <w:rsid w:val="008B0B10"/>
    <w:rsid w:val="008C7B34"/>
    <w:rsid w:val="008D656C"/>
    <w:rsid w:val="008D696C"/>
    <w:rsid w:val="008E1EAF"/>
    <w:rsid w:val="00902F46"/>
    <w:rsid w:val="00903352"/>
    <w:rsid w:val="00906E39"/>
    <w:rsid w:val="00916328"/>
    <w:rsid w:val="00933629"/>
    <w:rsid w:val="0094231F"/>
    <w:rsid w:val="009424FE"/>
    <w:rsid w:val="00945AD2"/>
    <w:rsid w:val="0095622B"/>
    <w:rsid w:val="00960E5B"/>
    <w:rsid w:val="009642FF"/>
    <w:rsid w:val="00965D87"/>
    <w:rsid w:val="009751BF"/>
    <w:rsid w:val="00977C4A"/>
    <w:rsid w:val="009B199A"/>
    <w:rsid w:val="009B793D"/>
    <w:rsid w:val="009B7A69"/>
    <w:rsid w:val="009C78D1"/>
    <w:rsid w:val="009D3309"/>
    <w:rsid w:val="009E15D7"/>
    <w:rsid w:val="00A419BD"/>
    <w:rsid w:val="00A447AB"/>
    <w:rsid w:val="00A45F42"/>
    <w:rsid w:val="00A55ED8"/>
    <w:rsid w:val="00A577B1"/>
    <w:rsid w:val="00A700D0"/>
    <w:rsid w:val="00A71FDD"/>
    <w:rsid w:val="00A8288C"/>
    <w:rsid w:val="00AA7EAA"/>
    <w:rsid w:val="00AB0642"/>
    <w:rsid w:val="00AC7263"/>
    <w:rsid w:val="00AC773F"/>
    <w:rsid w:val="00AD1170"/>
    <w:rsid w:val="00AE0186"/>
    <w:rsid w:val="00AE0FCF"/>
    <w:rsid w:val="00AE56E4"/>
    <w:rsid w:val="00AF3DD8"/>
    <w:rsid w:val="00AF7FD2"/>
    <w:rsid w:val="00B24D83"/>
    <w:rsid w:val="00B24E58"/>
    <w:rsid w:val="00B25217"/>
    <w:rsid w:val="00B26945"/>
    <w:rsid w:val="00B26EFA"/>
    <w:rsid w:val="00B30155"/>
    <w:rsid w:val="00B32AE6"/>
    <w:rsid w:val="00B435DA"/>
    <w:rsid w:val="00B465FE"/>
    <w:rsid w:val="00B4692B"/>
    <w:rsid w:val="00B5258A"/>
    <w:rsid w:val="00B54995"/>
    <w:rsid w:val="00B57C7A"/>
    <w:rsid w:val="00B840A0"/>
    <w:rsid w:val="00B877DF"/>
    <w:rsid w:val="00B912DF"/>
    <w:rsid w:val="00B9273C"/>
    <w:rsid w:val="00BA19A6"/>
    <w:rsid w:val="00BE0AC2"/>
    <w:rsid w:val="00BF2907"/>
    <w:rsid w:val="00BF5918"/>
    <w:rsid w:val="00BF7687"/>
    <w:rsid w:val="00C1540B"/>
    <w:rsid w:val="00C1707F"/>
    <w:rsid w:val="00C267B2"/>
    <w:rsid w:val="00C30352"/>
    <w:rsid w:val="00C31DC0"/>
    <w:rsid w:val="00C57188"/>
    <w:rsid w:val="00C70E93"/>
    <w:rsid w:val="00C75239"/>
    <w:rsid w:val="00C82C5B"/>
    <w:rsid w:val="00C86336"/>
    <w:rsid w:val="00C95D5D"/>
    <w:rsid w:val="00CA2A66"/>
    <w:rsid w:val="00CB5CB1"/>
    <w:rsid w:val="00CB5FB9"/>
    <w:rsid w:val="00CB5FBB"/>
    <w:rsid w:val="00CC05D2"/>
    <w:rsid w:val="00CD5641"/>
    <w:rsid w:val="00CE04C2"/>
    <w:rsid w:val="00CF1886"/>
    <w:rsid w:val="00D016ED"/>
    <w:rsid w:val="00D145BE"/>
    <w:rsid w:val="00D53AB7"/>
    <w:rsid w:val="00D613CD"/>
    <w:rsid w:val="00D67C23"/>
    <w:rsid w:val="00D84B11"/>
    <w:rsid w:val="00D93549"/>
    <w:rsid w:val="00DB1F77"/>
    <w:rsid w:val="00DC0BCF"/>
    <w:rsid w:val="00DC5F08"/>
    <w:rsid w:val="00DD6E5D"/>
    <w:rsid w:val="00DE2989"/>
    <w:rsid w:val="00DF6BD2"/>
    <w:rsid w:val="00E04CE6"/>
    <w:rsid w:val="00E10825"/>
    <w:rsid w:val="00E120C2"/>
    <w:rsid w:val="00E13ED7"/>
    <w:rsid w:val="00E20EC2"/>
    <w:rsid w:val="00E2434B"/>
    <w:rsid w:val="00E2747D"/>
    <w:rsid w:val="00E32B06"/>
    <w:rsid w:val="00E455ED"/>
    <w:rsid w:val="00E47EB9"/>
    <w:rsid w:val="00E534D3"/>
    <w:rsid w:val="00E602CB"/>
    <w:rsid w:val="00E64904"/>
    <w:rsid w:val="00E778C3"/>
    <w:rsid w:val="00E80CF3"/>
    <w:rsid w:val="00E80D82"/>
    <w:rsid w:val="00EA4E38"/>
    <w:rsid w:val="00EB6B51"/>
    <w:rsid w:val="00ED37D8"/>
    <w:rsid w:val="00ED3882"/>
    <w:rsid w:val="00ED6CE9"/>
    <w:rsid w:val="00F00897"/>
    <w:rsid w:val="00F10AFC"/>
    <w:rsid w:val="00F10FB0"/>
    <w:rsid w:val="00F11442"/>
    <w:rsid w:val="00F15D7E"/>
    <w:rsid w:val="00F3372E"/>
    <w:rsid w:val="00F53458"/>
    <w:rsid w:val="00F578F6"/>
    <w:rsid w:val="00F6375E"/>
    <w:rsid w:val="00F74DC8"/>
    <w:rsid w:val="00F838B5"/>
    <w:rsid w:val="00F97FF9"/>
    <w:rsid w:val="00FA0ED6"/>
    <w:rsid w:val="00FA46FA"/>
    <w:rsid w:val="00FA76EE"/>
    <w:rsid w:val="00FB1694"/>
    <w:rsid w:val="00FB62E0"/>
    <w:rsid w:val="00FC44D4"/>
    <w:rsid w:val="00FD0411"/>
    <w:rsid w:val="00FE4135"/>
    <w:rsid w:val="00FE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17330A4"/>
  <w15:docId w15:val="{3D8AB121-B564-C344-B0A4-CE0343AF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15D7"/>
    <w:pPr>
      <w:overflowPunct w:val="0"/>
      <w:autoSpaceDE w:val="0"/>
      <w:autoSpaceDN w:val="0"/>
      <w:adjustRightInd w:val="0"/>
      <w:spacing w:line="280" w:lineRule="atLeast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qFormat/>
    <w:rsid w:val="00121B8D"/>
    <w:pPr>
      <w:keepNext/>
      <w:numPr>
        <w:numId w:val="1"/>
      </w:numPr>
      <w:spacing w:before="280" w:after="280" w:line="360" w:lineRule="exact"/>
      <w:outlineLvl w:val="0"/>
    </w:pPr>
    <w:rPr>
      <w:rFonts w:ascii="Lucida Sans" w:hAnsi="Lucida Sans"/>
      <w:b/>
      <w:caps/>
      <w:color w:val="FF0000"/>
      <w:spacing w:val="60"/>
      <w:sz w:val="28"/>
    </w:rPr>
  </w:style>
  <w:style w:type="paragraph" w:styleId="Heading2">
    <w:name w:val="heading 2"/>
    <w:basedOn w:val="Normal"/>
    <w:next w:val="Normal"/>
    <w:qFormat/>
    <w:rsid w:val="009E15D7"/>
    <w:pPr>
      <w:keepNext/>
      <w:numPr>
        <w:ilvl w:val="1"/>
        <w:numId w:val="1"/>
      </w:numPr>
      <w:spacing w:before="280" w:after="280" w:line="240" w:lineRule="auto"/>
      <w:outlineLvl w:val="1"/>
    </w:pPr>
    <w:rPr>
      <w:rFonts w:ascii="Lucida Sans" w:hAnsi="Lucida Sans"/>
      <w:b/>
      <w:color w:val="FF0000"/>
      <w:sz w:val="22"/>
    </w:rPr>
  </w:style>
  <w:style w:type="paragraph" w:styleId="Heading3">
    <w:name w:val="heading 3"/>
    <w:basedOn w:val="Normal"/>
    <w:next w:val="Normal"/>
    <w:qFormat/>
    <w:rsid w:val="009E15D7"/>
    <w:pPr>
      <w:keepNext/>
      <w:numPr>
        <w:ilvl w:val="2"/>
        <w:numId w:val="1"/>
      </w:numPr>
      <w:spacing w:before="240" w:after="240"/>
      <w:outlineLvl w:val="2"/>
    </w:pPr>
    <w:rPr>
      <w:rFonts w:ascii="Lucida Sans" w:hAnsi="Lucida Sans"/>
      <w:b/>
      <w:color w:val="FF0000"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24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 w:after="24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24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24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240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240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qFormat/>
    <w:pPr>
      <w:tabs>
        <w:tab w:val="left" w:pos="454"/>
        <w:tab w:val="right" w:leader="dot" w:pos="7935"/>
      </w:tabs>
    </w:pPr>
    <w:rPr>
      <w:caps/>
    </w:rPr>
  </w:style>
  <w:style w:type="character" w:styleId="PageNumber">
    <w:name w:val="page number"/>
    <w:rPr>
      <w:sz w:val="11"/>
    </w:rPr>
  </w:style>
  <w:style w:type="paragraph" w:styleId="Title">
    <w:name w:val="Title"/>
    <w:basedOn w:val="Normal"/>
    <w:qFormat/>
    <w:rsid w:val="009E15D7"/>
    <w:pPr>
      <w:spacing w:line="480" w:lineRule="exact"/>
    </w:pPr>
    <w:rPr>
      <w:rFonts w:ascii="Lucida Sans" w:hAnsi="Lucida Sans"/>
      <w:b/>
      <w:caps/>
      <w:color w:val="FF0000"/>
      <w:spacing w:val="106"/>
      <w:sz w:val="28"/>
      <w:lang w:val="en-GB"/>
    </w:rPr>
  </w:style>
  <w:style w:type="paragraph" w:styleId="TOC2">
    <w:name w:val="toc 2"/>
    <w:basedOn w:val="Normal"/>
    <w:next w:val="Normal"/>
    <w:qFormat/>
    <w:pPr>
      <w:tabs>
        <w:tab w:val="left" w:pos="907"/>
        <w:tab w:val="right" w:leader="dot" w:pos="7932"/>
      </w:tabs>
      <w:ind w:left="454"/>
    </w:pPr>
  </w:style>
  <w:style w:type="paragraph" w:styleId="TOC3">
    <w:name w:val="toc 3"/>
    <w:basedOn w:val="Normal"/>
    <w:next w:val="Normal"/>
    <w:qFormat/>
    <w:pPr>
      <w:tabs>
        <w:tab w:val="left" w:pos="1531"/>
        <w:tab w:val="right" w:leader="dot" w:pos="7932"/>
      </w:tabs>
      <w:ind w:left="907"/>
    </w:pPr>
  </w:style>
  <w:style w:type="paragraph" w:customStyle="1" w:styleId="Supplement">
    <w:name w:val="Supplement"/>
    <w:basedOn w:val="Heading1"/>
    <w:next w:val="Normal"/>
    <w:pPr>
      <w:numPr>
        <w:numId w:val="0"/>
      </w:numPr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i/>
    </w:rPr>
  </w:style>
  <w:style w:type="paragraph" w:customStyle="1" w:styleId="Dash">
    <w:name w:val="Dash"/>
    <w:basedOn w:val="Normal"/>
    <w:pPr>
      <w:numPr>
        <w:numId w:val="2"/>
      </w:numPr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numPr>
        <w:numId w:val="4"/>
      </w:numPr>
      <w:spacing w:after="120"/>
    </w:pPr>
    <w:rPr>
      <w:rFonts w:ascii="Arial" w:hAnsi="Arial" w:cs="Arial"/>
      <w:iCs/>
      <w:color w:val="800080"/>
    </w:rPr>
  </w:style>
  <w:style w:type="paragraph" w:customStyle="1" w:styleId="NormalSingle">
    <w:name w:val="NormalSingle"/>
    <w:basedOn w:val="Normal"/>
    <w:next w:val="Normal"/>
    <w:pPr>
      <w:overflowPunct/>
      <w:autoSpaceDE/>
      <w:autoSpaceDN/>
      <w:adjustRightInd/>
      <w:spacing w:line="240" w:lineRule="auto"/>
      <w:textAlignment w:val="auto"/>
    </w:pPr>
    <w:rPr>
      <w:lang w:eastAsia="en-US"/>
    </w:rPr>
  </w:style>
  <w:style w:type="paragraph" w:styleId="BodyTextIndent2">
    <w:name w:val="Body Text Indent 2"/>
    <w:basedOn w:val="Normal"/>
    <w:pPr>
      <w:overflowPunct/>
      <w:autoSpaceDE/>
      <w:autoSpaceDN/>
      <w:adjustRightInd/>
      <w:spacing w:line="240" w:lineRule="auto"/>
      <w:ind w:left="360"/>
      <w:textAlignment w:val="auto"/>
    </w:pPr>
    <w:rPr>
      <w:sz w:val="24"/>
      <w:szCs w:val="24"/>
      <w:lang w:val="nl" w:eastAsia="en-US"/>
    </w:rPr>
  </w:style>
  <w:style w:type="paragraph" w:styleId="BodyTextIndent3">
    <w:name w:val="Body Text Indent 3"/>
    <w:basedOn w:val="Normal"/>
    <w:pPr>
      <w:overflowPunct/>
      <w:autoSpaceDE/>
      <w:autoSpaceDN/>
      <w:adjustRightInd/>
      <w:spacing w:line="240" w:lineRule="auto"/>
      <w:ind w:left="360"/>
      <w:textAlignment w:val="auto"/>
    </w:pPr>
    <w:rPr>
      <w:szCs w:val="24"/>
      <w:lang w:eastAsia="en-US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Arial Unicode MS" w:eastAsia="Arial Unicode MS" w:hAnsi="Arial Unicode MS" w:cs="Arial Unicode MS"/>
      <w:sz w:val="24"/>
      <w:szCs w:val="24"/>
      <w:lang w:val="en-GB" w:eastAsia="en-US"/>
    </w:rPr>
  </w:style>
  <w:style w:type="character" w:styleId="Strong">
    <w:name w:val="Strong"/>
    <w:qFormat/>
    <w:rPr>
      <w:b/>
      <w:bCs/>
    </w:rPr>
  </w:style>
  <w:style w:type="paragraph" w:styleId="BodyText3">
    <w:name w:val="Body Text 3"/>
    <w:basedOn w:val="Normal"/>
    <w:rPr>
      <w:rFonts w:ascii="Arial" w:hAnsi="Arial" w:cs="Arial"/>
      <w:i/>
      <w:sz w:val="28"/>
    </w:rPr>
  </w:style>
  <w:style w:type="paragraph" w:customStyle="1" w:styleId="Opmaakprofiel1">
    <w:name w:val="Opmaakprofiel1"/>
    <w:basedOn w:val="BodyText"/>
    <w:pPr>
      <w:numPr>
        <w:ilvl w:val="1"/>
        <w:numId w:val="3"/>
      </w:numPr>
      <w:tabs>
        <w:tab w:val="clear" w:pos="1440"/>
        <w:tab w:val="num" w:pos="330"/>
      </w:tabs>
      <w:ind w:left="330" w:hanging="330"/>
    </w:pPr>
    <w:rPr>
      <w:rFonts w:ascii="Arial" w:hAnsi="Arial" w:cs="Arial"/>
      <w:i w:val="0"/>
      <w:iCs/>
      <w:color w:val="800080"/>
    </w:rPr>
  </w:style>
  <w:style w:type="paragraph" w:styleId="BalloonText">
    <w:name w:val="Balloon Text"/>
    <w:basedOn w:val="Normal"/>
    <w:link w:val="BalloonTextChar"/>
    <w:rsid w:val="009E15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E15D7"/>
    <w:rPr>
      <w:rFonts w:ascii="Tahoma" w:hAnsi="Tahoma" w:cs="Tahoma"/>
      <w:sz w:val="16"/>
      <w:szCs w:val="16"/>
      <w:lang w:val="x-none"/>
    </w:rPr>
  </w:style>
  <w:style w:type="table" w:styleId="TableGrid">
    <w:name w:val="Table Grid"/>
    <w:basedOn w:val="TableNormal"/>
    <w:rsid w:val="00635A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9751BF"/>
    <w:rPr>
      <w:rFonts w:ascii="Lucida Sans" w:hAnsi="Lucida Sans"/>
      <w:b/>
      <w:caps/>
      <w:color w:val="FF0000"/>
      <w:spacing w:val="60"/>
      <w:sz w:val="28"/>
    </w:rPr>
  </w:style>
  <w:style w:type="paragraph" w:customStyle="1" w:styleId="Tabelkop">
    <w:name w:val="Tabelkop"/>
    <w:basedOn w:val="Normal"/>
    <w:rsid w:val="008A012E"/>
    <w:pPr>
      <w:suppressAutoHyphens/>
      <w:overflowPunct/>
      <w:autoSpaceDE/>
      <w:autoSpaceDN/>
      <w:adjustRightInd/>
      <w:spacing w:line="240" w:lineRule="auto"/>
      <w:textAlignment w:val="auto"/>
    </w:pPr>
    <w:rPr>
      <w:rFonts w:ascii="Tahoma" w:hAnsi="Tahoma"/>
      <w:b/>
      <w:bCs/>
      <w:sz w:val="20"/>
    </w:rPr>
  </w:style>
  <w:style w:type="paragraph" w:styleId="PlainText">
    <w:name w:val="Plain Text"/>
    <w:basedOn w:val="Normal"/>
    <w:rsid w:val="005415C3"/>
    <w:pPr>
      <w:overflowPunct/>
      <w:autoSpaceDE/>
      <w:autoSpaceDN/>
      <w:adjustRightInd/>
      <w:spacing w:line="240" w:lineRule="auto"/>
      <w:textAlignment w:val="auto"/>
    </w:pPr>
    <w:rPr>
      <w:rFonts w:ascii="Courier New" w:hAnsi="Courier New" w:cs="Courier New"/>
      <w:sz w:val="20"/>
    </w:rPr>
  </w:style>
  <w:style w:type="character" w:styleId="CommentReference">
    <w:name w:val="annotation reference"/>
    <w:basedOn w:val="DefaultParagraphFont"/>
    <w:rsid w:val="000F7DF6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DF6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DF6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0F7D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DF6"/>
    <w:rPr>
      <w:rFonts w:ascii="Verdana" w:hAnsi="Verdana"/>
      <w:b/>
      <w:bCs/>
    </w:rPr>
  </w:style>
  <w:style w:type="paragraph" w:styleId="Revision">
    <w:name w:val="Revision"/>
    <w:hidden/>
    <w:uiPriority w:val="99"/>
    <w:semiHidden/>
    <w:rsid w:val="00E64904"/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6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29364-054B-CB46-9950-0491BF76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Raamovereenkomst verkoop</vt:lpstr>
    </vt:vector>
  </TitlesOfParts>
  <Company/>
  <LinksUpToDate>false</LinksUpToDate>
  <CharactersWithSpaces>114</CharactersWithSpaces>
  <SharedDoc>false</SharedDoc>
  <HyperlinkBase/>
  <HLinks>
    <vt:vector size="30" baseType="variant">
      <vt:variant>
        <vt:i4>5242977</vt:i4>
      </vt:variant>
      <vt:variant>
        <vt:i4>13</vt:i4>
      </vt:variant>
      <vt:variant>
        <vt:i4>0</vt:i4>
      </vt:variant>
      <vt:variant>
        <vt:i4>5</vt:i4>
      </vt:variant>
      <vt:variant>
        <vt:lpwstr>http://www.qsd.nl</vt:lpwstr>
      </vt:variant>
      <vt:variant>
        <vt:lpwstr/>
      </vt:variant>
      <vt:variant>
        <vt:i4>5242977</vt:i4>
      </vt:variant>
      <vt:variant>
        <vt:i4>2</vt:i4>
      </vt:variant>
      <vt:variant>
        <vt:i4>0</vt:i4>
      </vt:variant>
      <vt:variant>
        <vt:i4>5</vt:i4>
      </vt:variant>
      <vt:variant>
        <vt:lpwstr>http://www.qsd.nl</vt:lpwstr>
      </vt:variant>
      <vt:variant>
        <vt:lpwstr/>
      </vt:variant>
      <vt:variant>
        <vt:i4>458800</vt:i4>
      </vt:variant>
      <vt:variant>
        <vt:i4>17782</vt:i4>
      </vt:variant>
      <vt:variant>
        <vt:i4>1027</vt:i4>
      </vt:variant>
      <vt:variant>
        <vt:i4>1</vt:i4>
      </vt:variant>
      <vt:variant>
        <vt:lpwstr>IPROFS Bullet</vt:lpwstr>
      </vt:variant>
      <vt:variant>
        <vt:lpwstr/>
      </vt:variant>
      <vt:variant>
        <vt:i4>5374009</vt:i4>
      </vt:variant>
      <vt:variant>
        <vt:i4>17841</vt:i4>
      </vt:variant>
      <vt:variant>
        <vt:i4>1026</vt:i4>
      </vt:variant>
      <vt:variant>
        <vt:i4>1</vt:i4>
      </vt:variant>
      <vt:variant>
        <vt:lpwstr>QSD-icon-gradient</vt:lpwstr>
      </vt:variant>
      <vt:variant>
        <vt:lpwstr/>
      </vt:variant>
      <vt:variant>
        <vt:i4>5374009</vt:i4>
      </vt:variant>
      <vt:variant>
        <vt:i4>29729</vt:i4>
      </vt:variant>
      <vt:variant>
        <vt:i4>1025</vt:i4>
      </vt:variant>
      <vt:variant>
        <vt:i4>1</vt:i4>
      </vt:variant>
      <vt:variant>
        <vt:lpwstr>QSD-icon-gradient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thijs@label305.onmicrosoft.com</cp:lastModifiedBy>
  <cp:revision>2</cp:revision>
  <cp:lastPrinted>2017-11-29T07:22:00Z</cp:lastPrinted>
  <dcterms:created xsi:type="dcterms:W3CDTF">2020-12-07T14:36:00Z</dcterms:created>
  <dcterms:modified xsi:type="dcterms:W3CDTF">2020-12-07T14:36:00Z</dcterms:modified>
</cp:coreProperties>
</file>